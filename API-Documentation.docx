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51E79" w14:textId="2F50B5C7" w:rsidR="00132BAC" w:rsidRDefault="00652C17" w:rsidP="00652C17">
      <w:pPr>
        <w:jc w:val="center"/>
        <w:rPr>
          <w:rFonts w:ascii="Arial" w:hAnsi="Arial" w:cs="Arial"/>
          <w:b/>
          <w:bCs/>
        </w:rPr>
      </w:pPr>
      <w:r w:rsidRPr="00652C17">
        <w:rPr>
          <w:rFonts w:ascii="Arial" w:hAnsi="Arial" w:cs="Arial"/>
          <w:b/>
          <w:bCs/>
        </w:rPr>
        <w:t>API Documentation</w:t>
      </w:r>
    </w:p>
    <w:p w14:paraId="50DD738F" w14:textId="77777777" w:rsidR="00CB2CC8" w:rsidRDefault="00CB2CC8" w:rsidP="00652C17">
      <w:pPr>
        <w:jc w:val="center"/>
        <w:rPr>
          <w:rFonts w:ascii="Arial" w:hAnsi="Arial" w:cs="Arial"/>
          <w:b/>
          <w:bCs/>
        </w:rPr>
      </w:pPr>
    </w:p>
    <w:p w14:paraId="559BD0CE" w14:textId="4F2A5787" w:rsidR="00CB2CC8" w:rsidRPr="00CB2CC8" w:rsidRDefault="00CB2CC8" w:rsidP="00CB2CC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CB2CC8">
        <w:rPr>
          <w:rFonts w:ascii="Arial" w:hAnsi="Arial" w:cs="Arial"/>
          <w:b/>
          <w:bCs/>
        </w:rPr>
        <w:t>Base URL</w:t>
      </w:r>
    </w:p>
    <w:p w14:paraId="710073B6" w14:textId="526A4009" w:rsidR="00CB2CC8" w:rsidRDefault="00CB2CC8" w:rsidP="00CB2CC8">
      <w:pPr>
        <w:ind w:left="720"/>
        <w:rPr>
          <w:rFonts w:ascii="Arial" w:hAnsi="Arial" w:cs="Arial"/>
          <w:i/>
          <w:iCs/>
        </w:rPr>
      </w:pPr>
      <w:hyperlink r:id="rId5" w:history="1">
        <w:r w:rsidRPr="00F57A5E">
          <w:rPr>
            <w:rStyle w:val="Hyperlink"/>
            <w:rFonts w:ascii="Arial" w:hAnsi="Arial" w:cs="Arial"/>
            <w:i/>
            <w:iCs/>
          </w:rPr>
          <w:t>http://localhost:8000/api</w:t>
        </w:r>
      </w:hyperlink>
    </w:p>
    <w:p w14:paraId="4F0A4B44" w14:textId="77777777" w:rsidR="00CB2CC8" w:rsidRDefault="00CB2CC8" w:rsidP="00CB2CC8">
      <w:pPr>
        <w:ind w:left="720"/>
        <w:rPr>
          <w:rFonts w:ascii="Arial" w:hAnsi="Arial" w:cs="Arial"/>
          <w:i/>
          <w:iCs/>
        </w:rPr>
      </w:pPr>
    </w:p>
    <w:p w14:paraId="761FFA5D" w14:textId="0E0906FB" w:rsidR="00CB2CC8" w:rsidRDefault="00CB2CC8" w:rsidP="00CB2CC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Authentikasi</w:t>
      </w:r>
      <w:proofErr w:type="spellEnd"/>
    </w:p>
    <w:p w14:paraId="1BE8158B" w14:textId="71521AEC" w:rsidR="00CB2CC8" w:rsidRDefault="00CB2CC8" w:rsidP="00CB2CC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Login</w:t>
      </w:r>
    </w:p>
    <w:p w14:paraId="239B3A25" w14:textId="339BAF88" w:rsidR="00CB2CC8" w:rsidRDefault="00CB2CC8" w:rsidP="00CB2CC8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Endpoint</w:t>
      </w:r>
    </w:p>
    <w:p w14:paraId="76F87B4A" w14:textId="06678929" w:rsidR="00CB2CC8" w:rsidRDefault="00CB2CC8" w:rsidP="00CB2CC8">
      <w:pPr>
        <w:pStyle w:val="ListParagraph"/>
        <w:ind w:left="1440"/>
        <w:rPr>
          <w:rFonts w:ascii="Arial" w:hAnsi="Arial" w:cs="Arial"/>
          <w:i/>
          <w:iCs/>
        </w:rPr>
      </w:pPr>
      <w:r w:rsidRPr="00CB2CC8">
        <w:rPr>
          <w:rFonts w:ascii="Arial" w:hAnsi="Arial" w:cs="Arial"/>
          <w:i/>
          <w:iCs/>
        </w:rPr>
        <w:t>POST /login</w:t>
      </w:r>
    </w:p>
    <w:p w14:paraId="6E10D90C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  <w:i/>
          <w:iCs/>
        </w:rPr>
      </w:pPr>
    </w:p>
    <w:p w14:paraId="6712E9D4" w14:textId="089E6A49" w:rsidR="00CB2CC8" w:rsidRDefault="00CB2CC8" w:rsidP="00CB2CC8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Body (JSON)</w:t>
      </w:r>
    </w:p>
    <w:p w14:paraId="721FA383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>{</w:t>
      </w:r>
    </w:p>
    <w:p w14:paraId="42D0BD5E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 xml:space="preserve">  "email": "</w:t>
      </w:r>
      <w:proofErr w:type="spellStart"/>
      <w:r w:rsidRPr="00CB2CC8">
        <w:rPr>
          <w:rFonts w:ascii="Arial" w:hAnsi="Arial" w:cs="Arial"/>
        </w:rPr>
        <w:t>admin@pos.test</w:t>
      </w:r>
      <w:proofErr w:type="spellEnd"/>
      <w:r w:rsidRPr="00CB2CC8">
        <w:rPr>
          <w:rFonts w:ascii="Arial" w:hAnsi="Arial" w:cs="Arial"/>
        </w:rPr>
        <w:t>",</w:t>
      </w:r>
    </w:p>
    <w:p w14:paraId="5CFDA4D3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 xml:space="preserve">  "password": "password"</w:t>
      </w:r>
    </w:p>
    <w:p w14:paraId="63FD85D9" w14:textId="09A91F27" w:rsid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>}</w:t>
      </w:r>
    </w:p>
    <w:p w14:paraId="44476094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</w:p>
    <w:p w14:paraId="427C265F" w14:textId="7F35F88E" w:rsidR="00CB2CC8" w:rsidRDefault="00CB2CC8" w:rsidP="00CB2CC8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CB2CC8">
        <w:rPr>
          <w:rFonts w:ascii="Arial" w:hAnsi="Arial" w:cs="Arial"/>
          <w:b/>
          <w:bCs/>
        </w:rPr>
        <w:t>Response (200):</w:t>
      </w:r>
    </w:p>
    <w:p w14:paraId="42196484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>{</w:t>
      </w:r>
    </w:p>
    <w:p w14:paraId="6331E6E1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 xml:space="preserve">  "success": true,</w:t>
      </w:r>
    </w:p>
    <w:p w14:paraId="0C733828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 xml:space="preserve">  "message": "Login </w:t>
      </w:r>
      <w:proofErr w:type="spellStart"/>
      <w:r w:rsidRPr="00CB2CC8">
        <w:rPr>
          <w:rFonts w:ascii="Arial" w:hAnsi="Arial" w:cs="Arial"/>
        </w:rPr>
        <w:t>berhasil</w:t>
      </w:r>
      <w:proofErr w:type="spellEnd"/>
      <w:r w:rsidRPr="00CB2CC8">
        <w:rPr>
          <w:rFonts w:ascii="Arial" w:hAnsi="Arial" w:cs="Arial"/>
        </w:rPr>
        <w:t>",</w:t>
      </w:r>
    </w:p>
    <w:p w14:paraId="3B3E1805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 xml:space="preserve">  "token": "eyJ0eXAiOiJKV1QiLCJhbGci...",</w:t>
      </w:r>
    </w:p>
    <w:p w14:paraId="582C4837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 xml:space="preserve">  "user": {</w:t>
      </w:r>
    </w:p>
    <w:p w14:paraId="35DB3C00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 xml:space="preserve">    "id": 1,</w:t>
      </w:r>
    </w:p>
    <w:p w14:paraId="3699938F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 xml:space="preserve">    "name": "Admin",</w:t>
      </w:r>
    </w:p>
    <w:p w14:paraId="3CBE9A55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 xml:space="preserve">    "email": "</w:t>
      </w:r>
      <w:proofErr w:type="spellStart"/>
      <w:r w:rsidRPr="00CB2CC8">
        <w:rPr>
          <w:rFonts w:ascii="Arial" w:hAnsi="Arial" w:cs="Arial"/>
        </w:rPr>
        <w:t>admin@pos.test</w:t>
      </w:r>
      <w:proofErr w:type="spellEnd"/>
      <w:r w:rsidRPr="00CB2CC8">
        <w:rPr>
          <w:rFonts w:ascii="Arial" w:hAnsi="Arial" w:cs="Arial"/>
        </w:rPr>
        <w:t>",</w:t>
      </w:r>
    </w:p>
    <w:p w14:paraId="7733905C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 xml:space="preserve">    "role": "admin"</w:t>
      </w:r>
    </w:p>
    <w:p w14:paraId="1035FF54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 xml:space="preserve">  }</w:t>
      </w:r>
    </w:p>
    <w:p w14:paraId="188FAE73" w14:textId="0290EE32" w:rsid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>}</w:t>
      </w:r>
    </w:p>
    <w:p w14:paraId="14C2B6ED" w14:textId="4022BEBA" w:rsidR="00CB2CC8" w:rsidRDefault="00CB2CC8" w:rsidP="00CB2CC8">
      <w:pPr>
        <w:rPr>
          <w:rFonts w:ascii="Arial" w:hAnsi="Arial" w:cs="Arial"/>
        </w:rPr>
      </w:pPr>
    </w:p>
    <w:p w14:paraId="5B292F27" w14:textId="45DE218A" w:rsidR="00652C17" w:rsidRDefault="00CB2CC8" w:rsidP="00CB2CC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Products</w:t>
      </w:r>
    </w:p>
    <w:p w14:paraId="110576D8" w14:textId="6781605A" w:rsidR="00CB2CC8" w:rsidRDefault="00CB2CC8" w:rsidP="00CB2CC8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CB2CC8">
        <w:rPr>
          <w:rFonts w:ascii="Arial" w:hAnsi="Arial" w:cs="Arial"/>
          <w:b/>
          <w:bCs/>
        </w:rPr>
        <w:t xml:space="preserve">List </w:t>
      </w:r>
      <w:proofErr w:type="spellStart"/>
      <w:r w:rsidRPr="00CB2CC8">
        <w:rPr>
          <w:rFonts w:ascii="Arial" w:hAnsi="Arial" w:cs="Arial"/>
          <w:b/>
          <w:bCs/>
        </w:rPr>
        <w:t>Produk</w:t>
      </w:r>
      <w:proofErr w:type="spellEnd"/>
    </w:p>
    <w:p w14:paraId="70204C04" w14:textId="54CCE22B" w:rsidR="00CB2CC8" w:rsidRDefault="00CB2CC8" w:rsidP="00CB2CC8">
      <w:pPr>
        <w:pStyle w:val="ListParagraph"/>
        <w:ind w:left="1080"/>
        <w:rPr>
          <w:rFonts w:ascii="Arial" w:hAnsi="Arial" w:cs="Arial"/>
        </w:rPr>
      </w:pPr>
      <w:r w:rsidRPr="00CB2CC8">
        <w:rPr>
          <w:rFonts w:ascii="Arial" w:hAnsi="Arial" w:cs="Arial"/>
        </w:rPr>
        <w:t>GET /products</w:t>
      </w:r>
    </w:p>
    <w:p w14:paraId="46A372E4" w14:textId="77777777" w:rsidR="00CB2CC8" w:rsidRPr="00CB2CC8" w:rsidRDefault="00CB2CC8" w:rsidP="00CB2CC8">
      <w:pPr>
        <w:pStyle w:val="ListParagraph"/>
        <w:ind w:left="1080"/>
        <w:rPr>
          <w:rFonts w:ascii="Arial" w:hAnsi="Arial" w:cs="Arial"/>
        </w:rPr>
      </w:pPr>
    </w:p>
    <w:p w14:paraId="765E1F63" w14:textId="523C060B" w:rsidR="00CB2CC8" w:rsidRDefault="00CB2CC8" w:rsidP="00CB2CC8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Tambah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Produk</w:t>
      </w:r>
      <w:proofErr w:type="spellEnd"/>
    </w:p>
    <w:p w14:paraId="229CA6F6" w14:textId="3C44FCA8" w:rsidR="00CB2CC8" w:rsidRDefault="00CB2CC8" w:rsidP="00CB2CC8">
      <w:pPr>
        <w:pStyle w:val="ListParagraph"/>
        <w:ind w:left="1080"/>
        <w:rPr>
          <w:rFonts w:ascii="Arial" w:hAnsi="Arial" w:cs="Arial"/>
        </w:rPr>
      </w:pPr>
      <w:r w:rsidRPr="00CB2CC8">
        <w:rPr>
          <w:rFonts w:ascii="Arial" w:hAnsi="Arial" w:cs="Arial"/>
        </w:rPr>
        <w:t>POST /products</w:t>
      </w:r>
    </w:p>
    <w:p w14:paraId="5DB9ED7B" w14:textId="3AD44986" w:rsidR="00CB2CC8" w:rsidRDefault="00CB2CC8" w:rsidP="00CB2CC8">
      <w:pPr>
        <w:pStyle w:val="ListParagraph"/>
        <w:ind w:left="1080"/>
        <w:rPr>
          <w:rFonts w:ascii="Arial" w:hAnsi="Arial" w:cs="Arial"/>
        </w:rPr>
      </w:pPr>
    </w:p>
    <w:p w14:paraId="385165C5" w14:textId="3638BD7A" w:rsidR="00CB2CC8" w:rsidRDefault="00CB2CC8" w:rsidP="00CB2CC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Body (JSON):</w:t>
      </w:r>
    </w:p>
    <w:p w14:paraId="6A5E8347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>{</w:t>
      </w:r>
    </w:p>
    <w:p w14:paraId="46DF31B4" w14:textId="7FF84063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 xml:space="preserve">  "name": "</w:t>
      </w:r>
      <w:proofErr w:type="spellStart"/>
      <w:r>
        <w:rPr>
          <w:rFonts w:ascii="Arial" w:hAnsi="Arial" w:cs="Arial"/>
        </w:rPr>
        <w:t>baut</w:t>
      </w:r>
      <w:proofErr w:type="spellEnd"/>
      <w:r w:rsidRPr="00CB2CC8">
        <w:rPr>
          <w:rFonts w:ascii="Arial" w:hAnsi="Arial" w:cs="Arial"/>
        </w:rPr>
        <w:t>",</w:t>
      </w:r>
    </w:p>
    <w:p w14:paraId="7B82AA57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 xml:space="preserve">  "price": 5000,</w:t>
      </w:r>
    </w:p>
    <w:p w14:paraId="5ECDD7A5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lastRenderedPageBreak/>
        <w:t xml:space="preserve">  "discount": 0,</w:t>
      </w:r>
    </w:p>
    <w:p w14:paraId="19D6C184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 xml:space="preserve">  "stock": 50</w:t>
      </w:r>
    </w:p>
    <w:p w14:paraId="0CD73D54" w14:textId="5ECA9FFF" w:rsidR="00CB2CC8" w:rsidRDefault="00CB2CC8" w:rsidP="00CB2CC8">
      <w:pPr>
        <w:pStyle w:val="ListParagraph"/>
        <w:ind w:left="1440"/>
        <w:rPr>
          <w:rFonts w:ascii="Arial" w:hAnsi="Arial" w:cs="Arial"/>
        </w:rPr>
      </w:pPr>
      <w:r w:rsidRPr="00CB2CC8">
        <w:rPr>
          <w:rFonts w:ascii="Arial" w:hAnsi="Arial" w:cs="Arial"/>
        </w:rPr>
        <w:t>}</w:t>
      </w:r>
    </w:p>
    <w:p w14:paraId="17C7D9D1" w14:textId="77777777" w:rsidR="00CB2CC8" w:rsidRPr="00CB2CC8" w:rsidRDefault="00CB2CC8" w:rsidP="00CB2CC8">
      <w:pPr>
        <w:pStyle w:val="ListParagraph"/>
        <w:ind w:left="1440"/>
        <w:rPr>
          <w:rFonts w:ascii="Arial" w:hAnsi="Arial" w:cs="Arial"/>
        </w:rPr>
      </w:pPr>
    </w:p>
    <w:p w14:paraId="75BF2F89" w14:textId="7A0F584E" w:rsidR="00CB2CC8" w:rsidRDefault="00CB2CC8" w:rsidP="00CB2CC8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Update </w:t>
      </w:r>
      <w:proofErr w:type="spellStart"/>
      <w:r>
        <w:rPr>
          <w:rFonts w:ascii="Arial" w:hAnsi="Arial" w:cs="Arial"/>
          <w:b/>
          <w:bCs/>
        </w:rPr>
        <w:t>Produk</w:t>
      </w:r>
      <w:proofErr w:type="spellEnd"/>
    </w:p>
    <w:p w14:paraId="210D720F" w14:textId="67F2F8CE" w:rsidR="00CB2CC8" w:rsidRDefault="00CB2CC8" w:rsidP="00CB2CC8">
      <w:pPr>
        <w:pStyle w:val="ListParagraph"/>
        <w:ind w:left="1080"/>
        <w:rPr>
          <w:rFonts w:ascii="Arial" w:hAnsi="Arial" w:cs="Arial"/>
        </w:rPr>
      </w:pPr>
      <w:r w:rsidRPr="00CB2CC8">
        <w:rPr>
          <w:rFonts w:ascii="Arial" w:hAnsi="Arial" w:cs="Arial"/>
        </w:rPr>
        <w:t>PUT /products/{id}</w:t>
      </w:r>
    </w:p>
    <w:p w14:paraId="7AD7B4E0" w14:textId="77777777" w:rsidR="00CB2CC8" w:rsidRPr="00CB2CC8" w:rsidRDefault="00CB2CC8" w:rsidP="00CB2CC8">
      <w:pPr>
        <w:pStyle w:val="ListParagraph"/>
        <w:ind w:left="1080"/>
        <w:rPr>
          <w:rFonts w:ascii="Arial" w:hAnsi="Arial" w:cs="Arial"/>
        </w:rPr>
      </w:pPr>
    </w:p>
    <w:p w14:paraId="6F600653" w14:textId="0BCD67C6" w:rsidR="00CB2CC8" w:rsidRDefault="00CB2CC8" w:rsidP="00CB2CC8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Hapus </w:t>
      </w:r>
      <w:proofErr w:type="spellStart"/>
      <w:r>
        <w:rPr>
          <w:rFonts w:ascii="Arial" w:hAnsi="Arial" w:cs="Arial"/>
          <w:b/>
          <w:bCs/>
        </w:rPr>
        <w:t>Produk</w:t>
      </w:r>
      <w:proofErr w:type="spellEnd"/>
    </w:p>
    <w:p w14:paraId="077E375A" w14:textId="6D13F352" w:rsidR="00CB2CC8" w:rsidRDefault="00CB2CC8" w:rsidP="00CB2CC8">
      <w:pPr>
        <w:pStyle w:val="ListParagraph"/>
        <w:ind w:left="1080"/>
        <w:rPr>
          <w:rFonts w:ascii="Arial" w:hAnsi="Arial" w:cs="Arial"/>
        </w:rPr>
      </w:pPr>
      <w:r w:rsidRPr="00CB2CC8">
        <w:rPr>
          <w:rFonts w:ascii="Arial" w:hAnsi="Arial" w:cs="Arial"/>
        </w:rPr>
        <w:t>DELETE /products/{id}</w:t>
      </w:r>
    </w:p>
    <w:p w14:paraId="5D525429" w14:textId="77777777" w:rsidR="00CB2CC8" w:rsidRPr="00CB2CC8" w:rsidRDefault="00CB2CC8" w:rsidP="00CB2CC8">
      <w:pPr>
        <w:pStyle w:val="ListParagraph"/>
        <w:ind w:left="1080"/>
        <w:rPr>
          <w:rFonts w:ascii="Arial" w:hAnsi="Arial" w:cs="Arial"/>
        </w:rPr>
      </w:pPr>
    </w:p>
    <w:p w14:paraId="62BB50D7" w14:textId="217B623F" w:rsidR="00CB2CC8" w:rsidRDefault="00CB2CC8" w:rsidP="00CB2CC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Users</w:t>
      </w:r>
    </w:p>
    <w:p w14:paraId="3E6F3CA7" w14:textId="49CE4D6A" w:rsidR="00CB2CC8" w:rsidRDefault="006A624E" w:rsidP="006A624E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User</w:t>
      </w:r>
    </w:p>
    <w:p w14:paraId="66D6EB72" w14:textId="16605DFA" w:rsidR="006A624E" w:rsidRDefault="006A624E" w:rsidP="006A624E">
      <w:pPr>
        <w:pStyle w:val="ListParagraph"/>
        <w:ind w:left="1080"/>
        <w:rPr>
          <w:rFonts w:ascii="Arial" w:hAnsi="Arial" w:cs="Arial"/>
        </w:rPr>
      </w:pPr>
      <w:r w:rsidRPr="006A624E">
        <w:rPr>
          <w:rFonts w:ascii="Arial" w:hAnsi="Arial" w:cs="Arial"/>
        </w:rPr>
        <w:t>GET /users</w:t>
      </w:r>
    </w:p>
    <w:p w14:paraId="0804DA9B" w14:textId="77777777" w:rsidR="006A624E" w:rsidRPr="006A624E" w:rsidRDefault="006A624E" w:rsidP="006A624E">
      <w:pPr>
        <w:pStyle w:val="ListParagraph"/>
        <w:ind w:left="1080"/>
        <w:rPr>
          <w:rFonts w:ascii="Arial" w:hAnsi="Arial" w:cs="Arial"/>
        </w:rPr>
      </w:pPr>
    </w:p>
    <w:p w14:paraId="6FDB0B42" w14:textId="55E8882F" w:rsidR="006A624E" w:rsidRDefault="006A624E" w:rsidP="006A624E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Tambah</w:t>
      </w:r>
      <w:proofErr w:type="spellEnd"/>
      <w:r>
        <w:rPr>
          <w:rFonts w:ascii="Arial" w:hAnsi="Arial" w:cs="Arial"/>
          <w:b/>
          <w:bCs/>
        </w:rPr>
        <w:t xml:space="preserve"> User</w:t>
      </w:r>
    </w:p>
    <w:p w14:paraId="50CE6EB8" w14:textId="250192AA" w:rsidR="006A624E" w:rsidRDefault="006A624E" w:rsidP="006A624E">
      <w:pPr>
        <w:pStyle w:val="ListParagraph"/>
        <w:ind w:left="1080"/>
        <w:rPr>
          <w:rFonts w:ascii="Arial" w:hAnsi="Arial" w:cs="Arial"/>
        </w:rPr>
      </w:pPr>
      <w:r w:rsidRPr="006A624E">
        <w:rPr>
          <w:rFonts w:ascii="Arial" w:hAnsi="Arial" w:cs="Arial"/>
        </w:rPr>
        <w:t>POST /users</w:t>
      </w:r>
    </w:p>
    <w:p w14:paraId="4AD26600" w14:textId="77777777" w:rsidR="006A624E" w:rsidRDefault="006A624E" w:rsidP="006A624E">
      <w:pPr>
        <w:pStyle w:val="ListParagraph"/>
        <w:ind w:left="1080"/>
        <w:rPr>
          <w:rFonts w:ascii="Arial" w:hAnsi="Arial" w:cs="Arial"/>
        </w:rPr>
      </w:pPr>
    </w:p>
    <w:p w14:paraId="03CD88F5" w14:textId="3D9ACC57" w:rsidR="006A624E" w:rsidRDefault="006A624E" w:rsidP="006A62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Body (JSON):</w:t>
      </w:r>
    </w:p>
    <w:p w14:paraId="74310CF1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>{</w:t>
      </w:r>
    </w:p>
    <w:p w14:paraId="18CA612E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 xml:space="preserve">  "name": "Kasir 1",</w:t>
      </w:r>
    </w:p>
    <w:p w14:paraId="26FEDD48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 xml:space="preserve">  "email": "kasir1@pos.test",</w:t>
      </w:r>
    </w:p>
    <w:p w14:paraId="1A7BD625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 xml:space="preserve">  "</w:t>
      </w:r>
      <w:proofErr w:type="spellStart"/>
      <w:proofErr w:type="gramStart"/>
      <w:r w:rsidRPr="006A624E">
        <w:rPr>
          <w:rFonts w:ascii="Arial" w:hAnsi="Arial" w:cs="Arial"/>
        </w:rPr>
        <w:t>role</w:t>
      </w:r>
      <w:proofErr w:type="gramEnd"/>
      <w:r w:rsidRPr="006A624E">
        <w:rPr>
          <w:rFonts w:ascii="Arial" w:hAnsi="Arial" w:cs="Arial"/>
        </w:rPr>
        <w:t>_id</w:t>
      </w:r>
      <w:proofErr w:type="spellEnd"/>
      <w:r w:rsidRPr="006A624E">
        <w:rPr>
          <w:rFonts w:ascii="Arial" w:hAnsi="Arial" w:cs="Arial"/>
        </w:rPr>
        <w:t>": 2</w:t>
      </w:r>
    </w:p>
    <w:p w14:paraId="2D7DEF22" w14:textId="1BD30BC1" w:rsid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>}</w:t>
      </w:r>
    </w:p>
    <w:p w14:paraId="080186BE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</w:p>
    <w:p w14:paraId="7DE0574E" w14:textId="34E44536" w:rsidR="006A624E" w:rsidRDefault="006A624E" w:rsidP="006A624E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Update User</w:t>
      </w:r>
    </w:p>
    <w:p w14:paraId="233E6E0A" w14:textId="37B2BDBE" w:rsidR="006A624E" w:rsidRDefault="006A624E" w:rsidP="006A624E">
      <w:pPr>
        <w:pStyle w:val="ListParagraph"/>
        <w:ind w:left="1080"/>
        <w:rPr>
          <w:rFonts w:ascii="Arial" w:hAnsi="Arial" w:cs="Arial"/>
        </w:rPr>
      </w:pPr>
      <w:r w:rsidRPr="006A624E">
        <w:rPr>
          <w:rFonts w:ascii="Arial" w:hAnsi="Arial" w:cs="Arial"/>
        </w:rPr>
        <w:t>PUT /users/{id}</w:t>
      </w:r>
    </w:p>
    <w:p w14:paraId="4DBAF049" w14:textId="77777777" w:rsidR="006A624E" w:rsidRPr="006A624E" w:rsidRDefault="006A624E" w:rsidP="006A624E">
      <w:pPr>
        <w:pStyle w:val="ListParagraph"/>
        <w:ind w:left="1080"/>
        <w:rPr>
          <w:rFonts w:ascii="Arial" w:hAnsi="Arial" w:cs="Arial"/>
        </w:rPr>
      </w:pPr>
    </w:p>
    <w:p w14:paraId="125E25B6" w14:textId="30A024C0" w:rsidR="006A624E" w:rsidRDefault="006A624E" w:rsidP="006A624E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Hapus User</w:t>
      </w:r>
    </w:p>
    <w:p w14:paraId="17E4D3C0" w14:textId="439BC0C7" w:rsidR="006A624E" w:rsidRDefault="006A624E" w:rsidP="006A624E">
      <w:pPr>
        <w:pStyle w:val="ListParagraph"/>
        <w:ind w:left="1080"/>
        <w:rPr>
          <w:rFonts w:ascii="Arial" w:hAnsi="Arial" w:cs="Arial"/>
        </w:rPr>
      </w:pPr>
      <w:r w:rsidRPr="006A624E">
        <w:rPr>
          <w:rFonts w:ascii="Arial" w:hAnsi="Arial" w:cs="Arial"/>
        </w:rPr>
        <w:t>DELETE /users/{id}</w:t>
      </w:r>
    </w:p>
    <w:p w14:paraId="224F1893" w14:textId="77777777" w:rsidR="006A624E" w:rsidRPr="006A624E" w:rsidRDefault="006A624E" w:rsidP="006A624E">
      <w:pPr>
        <w:pStyle w:val="ListParagraph"/>
        <w:ind w:left="1080"/>
        <w:rPr>
          <w:rFonts w:ascii="Arial" w:hAnsi="Arial" w:cs="Arial"/>
        </w:rPr>
      </w:pPr>
    </w:p>
    <w:p w14:paraId="771C8869" w14:textId="06C73B92" w:rsidR="00CB2CC8" w:rsidRDefault="00CB2CC8" w:rsidP="00CB2CC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Transactions</w:t>
      </w:r>
    </w:p>
    <w:p w14:paraId="5FEB7D5A" w14:textId="68BDDFD8" w:rsidR="006A624E" w:rsidRDefault="006A624E" w:rsidP="006A624E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List </w:t>
      </w:r>
      <w:proofErr w:type="spellStart"/>
      <w:r>
        <w:rPr>
          <w:rFonts w:ascii="Arial" w:hAnsi="Arial" w:cs="Arial"/>
          <w:b/>
          <w:bCs/>
        </w:rPr>
        <w:t>Transaksi</w:t>
      </w:r>
      <w:proofErr w:type="spellEnd"/>
    </w:p>
    <w:p w14:paraId="5FE30C41" w14:textId="74949212" w:rsidR="006A624E" w:rsidRDefault="006A624E" w:rsidP="006A624E">
      <w:pPr>
        <w:pStyle w:val="ListParagraph"/>
        <w:ind w:left="1080"/>
        <w:rPr>
          <w:rFonts w:ascii="Arial" w:hAnsi="Arial" w:cs="Arial"/>
        </w:rPr>
      </w:pPr>
      <w:r w:rsidRPr="006A624E">
        <w:rPr>
          <w:rFonts w:ascii="Arial" w:hAnsi="Arial" w:cs="Arial"/>
        </w:rPr>
        <w:t>GET /transactions</w:t>
      </w:r>
    </w:p>
    <w:p w14:paraId="6BDEC994" w14:textId="77777777" w:rsidR="006A624E" w:rsidRPr="006A624E" w:rsidRDefault="006A624E" w:rsidP="006A624E">
      <w:pPr>
        <w:pStyle w:val="ListParagraph"/>
        <w:ind w:left="1080"/>
        <w:rPr>
          <w:rFonts w:ascii="Arial" w:hAnsi="Arial" w:cs="Arial"/>
        </w:rPr>
      </w:pPr>
    </w:p>
    <w:p w14:paraId="7E2B04BF" w14:textId="424355E7" w:rsidR="006A624E" w:rsidRDefault="006A624E" w:rsidP="006A624E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Tambah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Transaksi</w:t>
      </w:r>
      <w:proofErr w:type="spellEnd"/>
    </w:p>
    <w:p w14:paraId="4E71D0F6" w14:textId="3504C91D" w:rsidR="006A624E" w:rsidRDefault="006A624E" w:rsidP="006A624E">
      <w:pPr>
        <w:pStyle w:val="ListParagraph"/>
        <w:ind w:left="1080"/>
        <w:rPr>
          <w:rFonts w:ascii="Arial" w:hAnsi="Arial" w:cs="Arial"/>
        </w:rPr>
      </w:pPr>
      <w:r w:rsidRPr="006A624E">
        <w:rPr>
          <w:rFonts w:ascii="Arial" w:hAnsi="Arial" w:cs="Arial"/>
        </w:rPr>
        <w:t>POST /transactions</w:t>
      </w:r>
    </w:p>
    <w:p w14:paraId="1EA25E68" w14:textId="77777777" w:rsidR="006A624E" w:rsidRDefault="006A624E" w:rsidP="006A624E">
      <w:pPr>
        <w:pStyle w:val="ListParagraph"/>
        <w:ind w:left="1080"/>
        <w:rPr>
          <w:rFonts w:ascii="Arial" w:hAnsi="Arial" w:cs="Arial"/>
        </w:rPr>
      </w:pPr>
    </w:p>
    <w:p w14:paraId="35FE09AF" w14:textId="6FE32079" w:rsidR="006A624E" w:rsidRDefault="006A624E" w:rsidP="006A62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Body (JSON</w:t>
      </w:r>
      <w:proofErr w:type="gramStart"/>
      <w:r>
        <w:rPr>
          <w:rFonts w:ascii="Arial" w:hAnsi="Arial" w:cs="Arial"/>
        </w:rPr>
        <w:t>) :</w:t>
      </w:r>
      <w:proofErr w:type="gramEnd"/>
    </w:p>
    <w:p w14:paraId="42DA0A08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>{</w:t>
      </w:r>
    </w:p>
    <w:p w14:paraId="41BFBC15" w14:textId="2AAC9F36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 xml:space="preserve">  "</w:t>
      </w:r>
      <w:proofErr w:type="spellStart"/>
      <w:proofErr w:type="gramStart"/>
      <w:r w:rsidRPr="006A624E">
        <w:rPr>
          <w:rFonts w:ascii="Arial" w:hAnsi="Arial" w:cs="Arial"/>
        </w:rPr>
        <w:t>payment</w:t>
      </w:r>
      <w:proofErr w:type="gramEnd"/>
      <w:r w:rsidRPr="006A624E">
        <w:rPr>
          <w:rFonts w:ascii="Arial" w:hAnsi="Arial" w:cs="Arial"/>
        </w:rPr>
        <w:t>_method</w:t>
      </w:r>
      <w:proofErr w:type="spellEnd"/>
      <w:r w:rsidRPr="006A624E">
        <w:rPr>
          <w:rFonts w:ascii="Arial" w:hAnsi="Arial" w:cs="Arial"/>
        </w:rPr>
        <w:t>": "</w:t>
      </w:r>
      <w:proofErr w:type="spellStart"/>
      <w:r>
        <w:rPr>
          <w:rFonts w:ascii="Arial" w:hAnsi="Arial" w:cs="Arial"/>
        </w:rPr>
        <w:t>Tunai</w:t>
      </w:r>
      <w:proofErr w:type="spellEnd"/>
      <w:r w:rsidRPr="006A624E">
        <w:rPr>
          <w:rFonts w:ascii="Arial" w:hAnsi="Arial" w:cs="Arial"/>
        </w:rPr>
        <w:t>",</w:t>
      </w:r>
    </w:p>
    <w:p w14:paraId="739F5009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 xml:space="preserve">  "items": [</w:t>
      </w:r>
    </w:p>
    <w:p w14:paraId="41CE6460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 xml:space="preserve">    {</w:t>
      </w:r>
    </w:p>
    <w:p w14:paraId="25EDA180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 xml:space="preserve">      "</w:t>
      </w:r>
      <w:proofErr w:type="spellStart"/>
      <w:proofErr w:type="gramStart"/>
      <w:r w:rsidRPr="006A624E">
        <w:rPr>
          <w:rFonts w:ascii="Arial" w:hAnsi="Arial" w:cs="Arial"/>
        </w:rPr>
        <w:t>product</w:t>
      </w:r>
      <w:proofErr w:type="gramEnd"/>
      <w:r w:rsidRPr="006A624E">
        <w:rPr>
          <w:rFonts w:ascii="Arial" w:hAnsi="Arial" w:cs="Arial"/>
        </w:rPr>
        <w:t>_id</w:t>
      </w:r>
      <w:proofErr w:type="spellEnd"/>
      <w:r w:rsidRPr="006A624E">
        <w:rPr>
          <w:rFonts w:ascii="Arial" w:hAnsi="Arial" w:cs="Arial"/>
        </w:rPr>
        <w:t>": 1,</w:t>
      </w:r>
    </w:p>
    <w:p w14:paraId="2859712F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lastRenderedPageBreak/>
        <w:t xml:space="preserve">      "quantity": 2</w:t>
      </w:r>
    </w:p>
    <w:p w14:paraId="0A57EF12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 xml:space="preserve">    },</w:t>
      </w:r>
    </w:p>
    <w:p w14:paraId="6A7B3497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 xml:space="preserve">    {</w:t>
      </w:r>
    </w:p>
    <w:p w14:paraId="139D87C2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 xml:space="preserve">      "</w:t>
      </w:r>
      <w:proofErr w:type="spellStart"/>
      <w:proofErr w:type="gramStart"/>
      <w:r w:rsidRPr="006A624E">
        <w:rPr>
          <w:rFonts w:ascii="Arial" w:hAnsi="Arial" w:cs="Arial"/>
        </w:rPr>
        <w:t>product</w:t>
      </w:r>
      <w:proofErr w:type="gramEnd"/>
      <w:r w:rsidRPr="006A624E">
        <w:rPr>
          <w:rFonts w:ascii="Arial" w:hAnsi="Arial" w:cs="Arial"/>
        </w:rPr>
        <w:t>_id</w:t>
      </w:r>
      <w:proofErr w:type="spellEnd"/>
      <w:r w:rsidRPr="006A624E">
        <w:rPr>
          <w:rFonts w:ascii="Arial" w:hAnsi="Arial" w:cs="Arial"/>
        </w:rPr>
        <w:t>": 3,</w:t>
      </w:r>
    </w:p>
    <w:p w14:paraId="1D6DDD78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 xml:space="preserve">      "quantity": 1</w:t>
      </w:r>
    </w:p>
    <w:p w14:paraId="1AD5FCB8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 xml:space="preserve">    }</w:t>
      </w:r>
    </w:p>
    <w:p w14:paraId="1E4CD432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 xml:space="preserve">  ]</w:t>
      </w:r>
    </w:p>
    <w:p w14:paraId="2EF5D90C" w14:textId="48952FF8" w:rsidR="006A624E" w:rsidRDefault="006A624E" w:rsidP="006A624E">
      <w:pPr>
        <w:pStyle w:val="ListParagraph"/>
        <w:ind w:left="1440"/>
        <w:rPr>
          <w:rFonts w:ascii="Arial" w:hAnsi="Arial" w:cs="Arial"/>
        </w:rPr>
      </w:pPr>
      <w:r w:rsidRPr="006A624E">
        <w:rPr>
          <w:rFonts w:ascii="Arial" w:hAnsi="Arial" w:cs="Arial"/>
        </w:rPr>
        <w:t>}</w:t>
      </w:r>
    </w:p>
    <w:p w14:paraId="192A1171" w14:textId="77777777" w:rsidR="006A624E" w:rsidRDefault="006A624E" w:rsidP="006A624E">
      <w:pPr>
        <w:pStyle w:val="ListParagraph"/>
        <w:ind w:left="1440"/>
        <w:rPr>
          <w:rFonts w:ascii="Arial" w:hAnsi="Arial" w:cs="Arial"/>
        </w:rPr>
      </w:pPr>
    </w:p>
    <w:p w14:paraId="5ADE5BB4" w14:textId="77777777" w:rsidR="006A624E" w:rsidRPr="006A624E" w:rsidRDefault="006A624E" w:rsidP="006A624E">
      <w:pPr>
        <w:pStyle w:val="ListParagraph"/>
        <w:ind w:left="1440"/>
        <w:rPr>
          <w:rFonts w:ascii="Arial" w:hAnsi="Arial" w:cs="Arial"/>
        </w:rPr>
      </w:pPr>
    </w:p>
    <w:p w14:paraId="046E6A1B" w14:textId="461199AE" w:rsidR="00CB2CC8" w:rsidRDefault="00CB2CC8" w:rsidP="00CB2CC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Report</w:t>
      </w:r>
    </w:p>
    <w:p w14:paraId="4C6F5765" w14:textId="75F754E9" w:rsidR="006A624E" w:rsidRDefault="006A624E" w:rsidP="006A624E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Laporan</w:t>
      </w:r>
      <w:proofErr w:type="spellEnd"/>
      <w:r>
        <w:rPr>
          <w:rFonts w:ascii="Arial" w:hAnsi="Arial" w:cs="Arial"/>
          <w:b/>
          <w:bCs/>
        </w:rPr>
        <w:t xml:space="preserve"> Harian</w:t>
      </w:r>
    </w:p>
    <w:p w14:paraId="12F9E13B" w14:textId="2F9223C7" w:rsidR="006A624E" w:rsidRDefault="006A624E" w:rsidP="006A624E">
      <w:pPr>
        <w:pStyle w:val="ListParagraph"/>
        <w:ind w:left="1080"/>
        <w:rPr>
          <w:rFonts w:ascii="Arial" w:hAnsi="Arial" w:cs="Arial"/>
        </w:rPr>
      </w:pPr>
      <w:r w:rsidRPr="006A624E">
        <w:rPr>
          <w:rFonts w:ascii="Arial" w:hAnsi="Arial" w:cs="Arial"/>
        </w:rPr>
        <w:t>GET /transactions/report</w:t>
      </w:r>
    </w:p>
    <w:p w14:paraId="373FB7F4" w14:textId="77777777" w:rsidR="006A624E" w:rsidRPr="006A624E" w:rsidRDefault="006A624E" w:rsidP="006A624E">
      <w:pPr>
        <w:pStyle w:val="ListParagraph"/>
        <w:ind w:left="1080"/>
        <w:rPr>
          <w:rFonts w:ascii="Arial" w:hAnsi="Arial" w:cs="Arial"/>
        </w:rPr>
      </w:pPr>
    </w:p>
    <w:p w14:paraId="7DDDCD29" w14:textId="4CEECD73" w:rsidR="006A624E" w:rsidRDefault="006A624E" w:rsidP="006A624E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Unduh</w:t>
      </w:r>
      <w:proofErr w:type="spellEnd"/>
      <w:r>
        <w:rPr>
          <w:rFonts w:ascii="Arial" w:hAnsi="Arial" w:cs="Arial"/>
          <w:b/>
          <w:bCs/>
        </w:rPr>
        <w:t xml:space="preserve"> Laporan Harian (PDF)</w:t>
      </w:r>
    </w:p>
    <w:p w14:paraId="46C527C9" w14:textId="6034E5BD" w:rsidR="006A624E" w:rsidRDefault="006A624E" w:rsidP="006A624E">
      <w:pPr>
        <w:pStyle w:val="ListParagraph"/>
        <w:ind w:left="1080"/>
        <w:rPr>
          <w:rFonts w:ascii="Arial" w:hAnsi="Arial" w:cs="Arial"/>
        </w:rPr>
      </w:pPr>
      <w:r w:rsidRPr="006A624E">
        <w:rPr>
          <w:rFonts w:ascii="Arial" w:hAnsi="Arial" w:cs="Arial"/>
        </w:rPr>
        <w:t>GET /transactions/report/pdf</w:t>
      </w:r>
    </w:p>
    <w:p w14:paraId="0A12C833" w14:textId="77777777" w:rsidR="006A624E" w:rsidRPr="006A624E" w:rsidRDefault="006A624E" w:rsidP="006A624E">
      <w:pPr>
        <w:pStyle w:val="ListParagraph"/>
        <w:ind w:left="1080"/>
        <w:rPr>
          <w:rFonts w:ascii="Arial" w:hAnsi="Arial" w:cs="Arial"/>
        </w:rPr>
      </w:pPr>
    </w:p>
    <w:p w14:paraId="67F340B8" w14:textId="469A89A6" w:rsidR="00CB2CC8" w:rsidRDefault="00CB2CC8" w:rsidP="00CB2CC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Settings</w:t>
      </w:r>
    </w:p>
    <w:p w14:paraId="7294F2CE" w14:textId="45610F7C" w:rsidR="006A624E" w:rsidRDefault="006A624E" w:rsidP="006A624E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Lihat</w:t>
      </w:r>
      <w:proofErr w:type="spellEnd"/>
      <w:r>
        <w:rPr>
          <w:rFonts w:ascii="Arial" w:hAnsi="Arial" w:cs="Arial"/>
          <w:b/>
          <w:bCs/>
        </w:rPr>
        <w:t xml:space="preserve"> Setting</w:t>
      </w:r>
    </w:p>
    <w:p w14:paraId="431B6ED6" w14:textId="7231E486" w:rsidR="006A624E" w:rsidRDefault="006A624E" w:rsidP="006A624E">
      <w:pPr>
        <w:pStyle w:val="ListParagraph"/>
        <w:ind w:left="1080"/>
        <w:rPr>
          <w:rFonts w:ascii="Arial" w:hAnsi="Arial" w:cs="Arial"/>
        </w:rPr>
      </w:pPr>
      <w:r w:rsidRPr="006A624E">
        <w:rPr>
          <w:rFonts w:ascii="Arial" w:hAnsi="Arial" w:cs="Arial"/>
        </w:rPr>
        <w:t>GET /settings</w:t>
      </w:r>
    </w:p>
    <w:p w14:paraId="77DC2CBE" w14:textId="77777777" w:rsidR="006A624E" w:rsidRPr="006A624E" w:rsidRDefault="006A624E" w:rsidP="006A624E">
      <w:pPr>
        <w:pStyle w:val="ListParagraph"/>
        <w:ind w:left="1080"/>
        <w:rPr>
          <w:rFonts w:ascii="Arial" w:hAnsi="Arial" w:cs="Arial"/>
        </w:rPr>
      </w:pPr>
    </w:p>
    <w:p w14:paraId="71B199AA" w14:textId="25B44592" w:rsidR="006A624E" w:rsidRDefault="006A624E" w:rsidP="006A624E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Update Setting</w:t>
      </w:r>
    </w:p>
    <w:p w14:paraId="473192F5" w14:textId="25BAA80F" w:rsidR="006A624E" w:rsidRDefault="006A624E" w:rsidP="006A624E">
      <w:pPr>
        <w:pStyle w:val="ListParagraph"/>
        <w:ind w:left="1080"/>
        <w:rPr>
          <w:rFonts w:ascii="Arial" w:hAnsi="Arial" w:cs="Arial"/>
        </w:rPr>
      </w:pPr>
      <w:r w:rsidRPr="006A624E">
        <w:rPr>
          <w:rFonts w:ascii="Arial" w:hAnsi="Arial" w:cs="Arial"/>
        </w:rPr>
        <w:t>PUT /settings</w:t>
      </w:r>
    </w:p>
    <w:p w14:paraId="6FA40ACC" w14:textId="12E35385" w:rsidR="006A624E" w:rsidRPr="006A624E" w:rsidRDefault="006A624E" w:rsidP="00AF7325">
      <w:pPr>
        <w:pStyle w:val="NoSpacing"/>
        <w:pPrChange w:id="0" w:author="firman taufik" w:date="2025-10-09T11:42:00Z" w16du:dateUtc="2025-10-09T04:42:00Z">
          <w:pPr/>
        </w:pPrChange>
      </w:pPr>
    </w:p>
    <w:p w14:paraId="4F5EB779" w14:textId="3FA4153E" w:rsidR="00AF7325" w:rsidRDefault="00CB2CC8" w:rsidP="00AF7325">
      <w:pPr>
        <w:pStyle w:val="ListParagraph"/>
        <w:numPr>
          <w:ilvl w:val="0"/>
          <w:numId w:val="7"/>
        </w:numPr>
        <w:rPr>
          <w:ins w:id="1" w:author="firman taufik" w:date="2025-10-09T11:46:00Z" w16du:dateUtc="2025-10-09T04:46:00Z"/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Role</w:t>
      </w:r>
    </w:p>
    <w:p w14:paraId="70D4E096" w14:textId="46D66FB5" w:rsidR="00AF7325" w:rsidRPr="00AF7325" w:rsidRDefault="00AF7325" w:rsidP="00AF7325">
      <w:pPr>
        <w:pStyle w:val="ListParagraph"/>
        <w:numPr>
          <w:ilvl w:val="0"/>
          <w:numId w:val="15"/>
        </w:numPr>
        <w:rPr>
          <w:ins w:id="2" w:author="firman taufik" w:date="2025-10-09T11:46:00Z" w16du:dateUtc="2025-10-09T04:46:00Z"/>
          <w:rFonts w:ascii="Arial" w:hAnsi="Arial" w:cs="Arial"/>
          <w:b/>
          <w:bCs/>
          <w:rPrChange w:id="3" w:author="firman taufik" w:date="2025-10-09T11:46:00Z" w16du:dateUtc="2025-10-09T04:46:00Z">
            <w:rPr>
              <w:ins w:id="4" w:author="firman taufik" w:date="2025-10-09T11:46:00Z" w16du:dateUtc="2025-10-09T04:46:00Z"/>
              <w:rFonts w:ascii="Arial" w:hAnsi="Arial" w:cs="Arial"/>
            </w:rPr>
          </w:rPrChange>
        </w:rPr>
      </w:pPr>
      <w:proofErr w:type="gramStart"/>
      <w:ins w:id="5" w:author="firman taufik" w:date="2025-10-09T11:46:00Z" w16du:dateUtc="2025-10-09T04:46:00Z">
        <w:r>
          <w:rPr>
            <w:rFonts w:ascii="Arial" w:hAnsi="Arial" w:cs="Arial"/>
            <w:b/>
            <w:bCs/>
          </w:rPr>
          <w:t>Admin :</w:t>
        </w:r>
        <w:proofErr w:type="gramEnd"/>
        <w:r>
          <w:rPr>
            <w:rFonts w:ascii="Arial" w:hAnsi="Arial" w:cs="Arial"/>
            <w:b/>
            <w:bCs/>
          </w:rPr>
          <w:t xml:space="preserve"> </w:t>
        </w:r>
        <w:r>
          <w:rPr>
            <w:rFonts w:ascii="Arial" w:hAnsi="Arial" w:cs="Arial"/>
          </w:rPr>
          <w:t xml:space="preserve">Hak </w:t>
        </w:r>
        <w:proofErr w:type="spellStart"/>
        <w:r>
          <w:rPr>
            <w:rFonts w:ascii="Arial" w:hAnsi="Arial" w:cs="Arial"/>
          </w:rPr>
          <w:t>akses</w:t>
        </w:r>
        <w:proofErr w:type="spellEnd"/>
        <w:r>
          <w:rPr>
            <w:rFonts w:ascii="Arial" w:hAnsi="Arial" w:cs="Arial"/>
          </w:rPr>
          <w:t xml:space="preserve"> </w:t>
        </w:r>
        <w:proofErr w:type="spellStart"/>
        <w:r>
          <w:rPr>
            <w:rFonts w:ascii="Arial" w:hAnsi="Arial" w:cs="Arial"/>
          </w:rPr>
          <w:t>penuh</w:t>
        </w:r>
        <w:proofErr w:type="spellEnd"/>
        <w:r>
          <w:rPr>
            <w:rFonts w:ascii="Arial" w:hAnsi="Arial" w:cs="Arial"/>
          </w:rPr>
          <w:t xml:space="preserve"> </w:t>
        </w:r>
        <w:proofErr w:type="spellStart"/>
        <w:r>
          <w:rPr>
            <w:rFonts w:ascii="Arial" w:hAnsi="Arial" w:cs="Arial"/>
          </w:rPr>
          <w:t>semua</w:t>
        </w:r>
        <w:proofErr w:type="spellEnd"/>
        <w:r>
          <w:rPr>
            <w:rFonts w:ascii="Arial" w:hAnsi="Arial" w:cs="Arial"/>
          </w:rPr>
          <w:t xml:space="preserve"> menu</w:t>
        </w:r>
      </w:ins>
    </w:p>
    <w:p w14:paraId="74A1E214" w14:textId="6DEAC647" w:rsidR="00AF7325" w:rsidRPr="00AF7325" w:rsidRDefault="00AF7325" w:rsidP="00AF7325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rPrChange w:id="6" w:author="firman taufik" w:date="2025-10-09T11:46:00Z" w16du:dateUtc="2025-10-09T04:46:00Z">
            <w:rPr/>
          </w:rPrChange>
        </w:rPr>
        <w:pPrChange w:id="7" w:author="firman taufik" w:date="2025-10-09T11:46:00Z" w16du:dateUtc="2025-10-09T04:46:00Z">
          <w:pPr>
            <w:pStyle w:val="ListParagraph"/>
            <w:numPr>
              <w:numId w:val="7"/>
            </w:numPr>
            <w:ind w:hanging="360"/>
          </w:pPr>
        </w:pPrChange>
      </w:pPr>
      <w:ins w:id="8" w:author="firman taufik" w:date="2025-10-09T11:46:00Z" w16du:dateUtc="2025-10-09T04:46:00Z">
        <w:r>
          <w:rPr>
            <w:rFonts w:ascii="Arial" w:hAnsi="Arial" w:cs="Arial"/>
            <w:b/>
            <w:bCs/>
          </w:rPr>
          <w:t xml:space="preserve">Kasir: </w:t>
        </w:r>
      </w:ins>
      <w:proofErr w:type="spellStart"/>
      <w:ins w:id="9" w:author="firman taufik" w:date="2025-10-09T11:47:00Z">
        <w:r w:rsidRPr="00AF7325">
          <w:rPr>
            <w:rFonts w:ascii="Arial" w:hAnsi="Arial" w:cs="Arial"/>
            <w:rPrChange w:id="10" w:author="firman taufik" w:date="2025-10-09T11:47:00Z" w16du:dateUtc="2025-10-09T04:47:00Z">
              <w:rPr>
                <w:rFonts w:ascii="Arial" w:hAnsi="Arial" w:cs="Arial"/>
                <w:b/>
                <w:bCs/>
              </w:rPr>
            </w:rPrChange>
          </w:rPr>
          <w:t>Transaksi</w:t>
        </w:r>
        <w:proofErr w:type="spellEnd"/>
        <w:r w:rsidRPr="00AF7325">
          <w:rPr>
            <w:rFonts w:ascii="Arial" w:hAnsi="Arial" w:cs="Arial"/>
            <w:rPrChange w:id="11" w:author="firman taufik" w:date="2025-10-09T11:47:00Z" w16du:dateUtc="2025-10-09T04:47:00Z">
              <w:rPr>
                <w:rFonts w:ascii="Arial" w:hAnsi="Arial" w:cs="Arial"/>
                <w:b/>
                <w:bCs/>
              </w:rPr>
            </w:rPrChange>
          </w:rPr>
          <w:t xml:space="preserve">, </w:t>
        </w:r>
        <w:proofErr w:type="spellStart"/>
        <w:r w:rsidRPr="00AF7325">
          <w:rPr>
            <w:rFonts w:ascii="Arial" w:hAnsi="Arial" w:cs="Arial"/>
            <w:rPrChange w:id="12" w:author="firman taufik" w:date="2025-10-09T11:47:00Z" w16du:dateUtc="2025-10-09T04:47:00Z">
              <w:rPr>
                <w:rFonts w:ascii="Arial" w:hAnsi="Arial" w:cs="Arial"/>
                <w:b/>
                <w:bCs/>
              </w:rPr>
            </w:rPrChange>
          </w:rPr>
          <w:t>Produk</w:t>
        </w:r>
        <w:proofErr w:type="spellEnd"/>
        <w:r w:rsidRPr="00AF7325">
          <w:rPr>
            <w:rFonts w:ascii="Arial" w:hAnsi="Arial" w:cs="Arial"/>
            <w:rPrChange w:id="13" w:author="firman taufik" w:date="2025-10-09T11:47:00Z" w16du:dateUtc="2025-10-09T04:47:00Z">
              <w:rPr>
                <w:rFonts w:ascii="Arial" w:hAnsi="Arial" w:cs="Arial"/>
                <w:b/>
                <w:bCs/>
              </w:rPr>
            </w:rPrChange>
          </w:rPr>
          <w:t xml:space="preserve">, dan </w:t>
        </w:r>
        <w:proofErr w:type="spellStart"/>
        <w:r w:rsidRPr="00AF7325">
          <w:rPr>
            <w:rFonts w:ascii="Arial" w:hAnsi="Arial" w:cs="Arial"/>
            <w:rPrChange w:id="14" w:author="firman taufik" w:date="2025-10-09T11:47:00Z" w16du:dateUtc="2025-10-09T04:47:00Z">
              <w:rPr>
                <w:rFonts w:ascii="Arial" w:hAnsi="Arial" w:cs="Arial"/>
                <w:b/>
                <w:bCs/>
              </w:rPr>
            </w:rPrChange>
          </w:rPr>
          <w:t>Laporan</w:t>
        </w:r>
        <w:proofErr w:type="spellEnd"/>
        <w:r w:rsidRPr="00AF7325">
          <w:rPr>
            <w:rFonts w:ascii="Arial" w:hAnsi="Arial" w:cs="Arial"/>
            <w:rPrChange w:id="15" w:author="firman taufik" w:date="2025-10-09T11:47:00Z" w16du:dateUtc="2025-10-09T04:47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  <w:proofErr w:type="spellStart"/>
        <w:r w:rsidRPr="00AF7325">
          <w:rPr>
            <w:rFonts w:ascii="Arial" w:hAnsi="Arial" w:cs="Arial"/>
            <w:rPrChange w:id="16" w:author="firman taufik" w:date="2025-10-09T11:47:00Z" w16du:dateUtc="2025-10-09T04:47:00Z">
              <w:rPr>
                <w:rFonts w:ascii="Arial" w:hAnsi="Arial" w:cs="Arial"/>
                <w:b/>
                <w:bCs/>
              </w:rPr>
            </w:rPrChange>
          </w:rPr>
          <w:t>saja</w:t>
        </w:r>
      </w:ins>
      <w:proofErr w:type="spellEnd"/>
    </w:p>
    <w:p w14:paraId="1E897467" w14:textId="0CBFBDC8" w:rsidR="006A624E" w:rsidRDefault="006A624E" w:rsidP="006A624E">
      <w:pPr>
        <w:ind w:left="360"/>
        <w:rPr>
          <w:ins w:id="17" w:author="firman taufik" w:date="2025-10-09T11:47:00Z" w16du:dateUtc="2025-10-09T04:47:00Z"/>
          <w:rFonts w:ascii="Arial" w:hAnsi="Arial" w:cs="Arial"/>
          <w:b/>
          <w:bCs/>
        </w:rPr>
      </w:pPr>
    </w:p>
    <w:p w14:paraId="48E7A537" w14:textId="319B7BF8" w:rsidR="00AF7325" w:rsidRDefault="00AF7325" w:rsidP="00AF7325">
      <w:pPr>
        <w:pStyle w:val="ListParagraph"/>
        <w:numPr>
          <w:ilvl w:val="0"/>
          <w:numId w:val="7"/>
        </w:numPr>
        <w:rPr>
          <w:ins w:id="18" w:author="firman taufik" w:date="2025-10-09T11:47:00Z" w16du:dateUtc="2025-10-09T04:47:00Z"/>
          <w:rFonts w:ascii="Arial" w:hAnsi="Arial" w:cs="Arial"/>
          <w:b/>
          <w:bCs/>
        </w:rPr>
      </w:pPr>
      <w:ins w:id="19" w:author="firman taufik" w:date="2025-10-09T11:47:00Z" w16du:dateUtc="2025-10-09T04:47:00Z">
        <w:r>
          <w:rPr>
            <w:rFonts w:ascii="Arial" w:hAnsi="Arial" w:cs="Arial"/>
            <w:b/>
            <w:bCs/>
          </w:rPr>
          <w:t>Header</w:t>
        </w:r>
      </w:ins>
    </w:p>
    <w:p w14:paraId="7EAE14B6" w14:textId="577E94A9" w:rsidR="00AF7325" w:rsidRDefault="00AF7325" w:rsidP="00AF7325">
      <w:pPr>
        <w:pStyle w:val="ListParagraph"/>
        <w:rPr>
          <w:ins w:id="20" w:author="firman taufik" w:date="2025-10-09T11:47:00Z" w16du:dateUtc="2025-10-09T04:47:00Z"/>
          <w:rFonts w:ascii="Arial" w:hAnsi="Arial" w:cs="Arial"/>
        </w:rPr>
      </w:pPr>
      <w:ins w:id="21" w:author="firman taufik" w:date="2025-10-09T11:47:00Z" w16du:dateUtc="2025-10-09T04:47:00Z">
        <w:r w:rsidRPr="00AF7325">
          <w:rPr>
            <w:rFonts w:ascii="Arial" w:hAnsi="Arial" w:cs="Arial"/>
            <w:rPrChange w:id="22" w:author="firman taufik" w:date="2025-10-09T11:47:00Z" w16du:dateUtc="2025-10-09T04:47:00Z">
              <w:rPr>
                <w:rFonts w:ascii="Arial" w:hAnsi="Arial" w:cs="Arial"/>
                <w:b/>
                <w:bCs/>
              </w:rPr>
            </w:rPrChange>
          </w:rPr>
          <w:t>Accept: application/</w:t>
        </w:r>
        <w:proofErr w:type="spellStart"/>
        <w:r w:rsidRPr="00AF7325">
          <w:rPr>
            <w:rFonts w:ascii="Arial" w:hAnsi="Arial" w:cs="Arial"/>
            <w:rPrChange w:id="23" w:author="firman taufik" w:date="2025-10-09T11:47:00Z" w16du:dateUtc="2025-10-09T04:47:00Z">
              <w:rPr>
                <w:rFonts w:ascii="Arial" w:hAnsi="Arial" w:cs="Arial"/>
                <w:b/>
                <w:bCs/>
              </w:rPr>
            </w:rPrChange>
          </w:rPr>
          <w:t>json</w:t>
        </w:r>
        <w:proofErr w:type="spellEnd"/>
      </w:ins>
    </w:p>
    <w:p w14:paraId="2C372528" w14:textId="77777777" w:rsidR="00AF7325" w:rsidRDefault="00AF7325" w:rsidP="00AF7325">
      <w:pPr>
        <w:pStyle w:val="ListParagraph"/>
        <w:rPr>
          <w:ins w:id="24" w:author="firman taufik" w:date="2025-10-09T11:47:00Z" w16du:dateUtc="2025-10-09T04:47:00Z"/>
          <w:rFonts w:ascii="Arial" w:hAnsi="Arial" w:cs="Arial"/>
        </w:rPr>
      </w:pPr>
    </w:p>
    <w:p w14:paraId="126E34D5" w14:textId="60C18175" w:rsidR="00AF7325" w:rsidRDefault="00AF7325" w:rsidP="00AF7325">
      <w:pPr>
        <w:pStyle w:val="ListParagraph"/>
        <w:numPr>
          <w:ilvl w:val="0"/>
          <w:numId w:val="7"/>
        </w:numPr>
        <w:rPr>
          <w:ins w:id="25" w:author="firman taufik" w:date="2025-10-09T11:48:00Z" w16du:dateUtc="2025-10-09T04:48:00Z"/>
          <w:rFonts w:ascii="Arial" w:hAnsi="Arial" w:cs="Arial"/>
          <w:b/>
          <w:bCs/>
        </w:rPr>
      </w:pPr>
      <w:ins w:id="26" w:author="firman taufik" w:date="2025-10-09T11:47:00Z" w16du:dateUtc="2025-10-09T04:47:00Z">
        <w:r>
          <w:rPr>
            <w:rFonts w:ascii="Arial" w:hAnsi="Arial" w:cs="Arial"/>
            <w:b/>
            <w:bCs/>
          </w:rPr>
          <w:t>A</w:t>
        </w:r>
      </w:ins>
      <w:ins w:id="27" w:author="firman taufik" w:date="2025-10-09T11:48:00Z" w16du:dateUtc="2025-10-09T04:48:00Z">
        <w:r>
          <w:rPr>
            <w:rFonts w:ascii="Arial" w:hAnsi="Arial" w:cs="Arial"/>
            <w:b/>
            <w:bCs/>
          </w:rPr>
          <w:t>UTH</w:t>
        </w:r>
      </w:ins>
    </w:p>
    <w:p w14:paraId="512516B0" w14:textId="6A1E1455" w:rsidR="00AF7325" w:rsidRPr="00AF7325" w:rsidRDefault="00AF7325" w:rsidP="00AF7325">
      <w:pPr>
        <w:pStyle w:val="ListParagraph"/>
        <w:rPr>
          <w:rFonts w:ascii="Arial" w:hAnsi="Arial" w:cs="Arial"/>
          <w:rPrChange w:id="28" w:author="firman taufik" w:date="2025-10-09T11:48:00Z" w16du:dateUtc="2025-10-09T04:48:00Z">
            <w:rPr/>
          </w:rPrChange>
        </w:rPr>
        <w:pPrChange w:id="29" w:author="firman taufik" w:date="2025-10-09T11:48:00Z" w16du:dateUtc="2025-10-09T04:48:00Z">
          <w:pPr>
            <w:ind w:left="360"/>
          </w:pPr>
        </w:pPrChange>
      </w:pPr>
      <w:ins w:id="30" w:author="firman taufik" w:date="2025-10-09T11:48:00Z" w16du:dateUtc="2025-10-09T04:48:00Z">
        <w:r w:rsidRPr="00AF7325">
          <w:rPr>
            <w:rFonts w:ascii="Arial" w:hAnsi="Arial" w:cs="Arial"/>
            <w:rPrChange w:id="31" w:author="firman taufik" w:date="2025-10-09T11:48:00Z" w16du:dateUtc="2025-10-09T04:48:00Z">
              <w:rPr>
                <w:rFonts w:ascii="Arial" w:hAnsi="Arial" w:cs="Arial"/>
                <w:b/>
                <w:bCs/>
              </w:rPr>
            </w:rPrChange>
          </w:rPr>
          <w:t>Authorization: Bearer {token}</w:t>
        </w:r>
      </w:ins>
    </w:p>
    <w:sectPr w:rsidR="00AF7325" w:rsidRPr="00AF7325" w:rsidSect="00652C1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24E2"/>
    <w:multiLevelType w:val="hybridMultilevel"/>
    <w:tmpl w:val="799E3DA6"/>
    <w:lvl w:ilvl="0" w:tplc="E9FC203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5E0437"/>
    <w:multiLevelType w:val="hybridMultilevel"/>
    <w:tmpl w:val="3F40EBF0"/>
    <w:lvl w:ilvl="0" w:tplc="28BC3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E6E56"/>
    <w:multiLevelType w:val="hybridMultilevel"/>
    <w:tmpl w:val="4060291C"/>
    <w:lvl w:ilvl="0" w:tplc="EDD48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93D35"/>
    <w:multiLevelType w:val="hybridMultilevel"/>
    <w:tmpl w:val="13341A80"/>
    <w:lvl w:ilvl="0" w:tplc="C3924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7C169D"/>
    <w:multiLevelType w:val="hybridMultilevel"/>
    <w:tmpl w:val="FC4C929C"/>
    <w:lvl w:ilvl="0" w:tplc="3594E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8C06AD"/>
    <w:multiLevelType w:val="hybridMultilevel"/>
    <w:tmpl w:val="2D58FC2A"/>
    <w:lvl w:ilvl="0" w:tplc="84704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DF7BF7"/>
    <w:multiLevelType w:val="hybridMultilevel"/>
    <w:tmpl w:val="C3BA43A8"/>
    <w:lvl w:ilvl="0" w:tplc="CFE04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4C5F99"/>
    <w:multiLevelType w:val="hybridMultilevel"/>
    <w:tmpl w:val="25B27D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C0948"/>
    <w:multiLevelType w:val="hybridMultilevel"/>
    <w:tmpl w:val="65AAADCA"/>
    <w:lvl w:ilvl="0" w:tplc="4B86C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00570B"/>
    <w:multiLevelType w:val="hybridMultilevel"/>
    <w:tmpl w:val="443885B6"/>
    <w:lvl w:ilvl="0" w:tplc="4864A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8B1F12"/>
    <w:multiLevelType w:val="hybridMultilevel"/>
    <w:tmpl w:val="7C264B32"/>
    <w:lvl w:ilvl="0" w:tplc="1194CA6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040F5"/>
    <w:multiLevelType w:val="hybridMultilevel"/>
    <w:tmpl w:val="468235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7134C"/>
    <w:multiLevelType w:val="hybridMultilevel"/>
    <w:tmpl w:val="70085060"/>
    <w:lvl w:ilvl="0" w:tplc="4692D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F70108"/>
    <w:multiLevelType w:val="hybridMultilevel"/>
    <w:tmpl w:val="81AE882E"/>
    <w:lvl w:ilvl="0" w:tplc="C70A7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F46D2D"/>
    <w:multiLevelType w:val="hybridMultilevel"/>
    <w:tmpl w:val="E3C48C7A"/>
    <w:lvl w:ilvl="0" w:tplc="842E3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1842391">
    <w:abstractNumId w:val="7"/>
  </w:num>
  <w:num w:numId="2" w16cid:durableId="1181119011">
    <w:abstractNumId w:val="6"/>
  </w:num>
  <w:num w:numId="3" w16cid:durableId="250554161">
    <w:abstractNumId w:val="14"/>
  </w:num>
  <w:num w:numId="4" w16cid:durableId="2065713206">
    <w:abstractNumId w:val="1"/>
  </w:num>
  <w:num w:numId="5" w16cid:durableId="1640265606">
    <w:abstractNumId w:val="9"/>
  </w:num>
  <w:num w:numId="6" w16cid:durableId="1219786613">
    <w:abstractNumId w:val="10"/>
  </w:num>
  <w:num w:numId="7" w16cid:durableId="1454521755">
    <w:abstractNumId w:val="11"/>
  </w:num>
  <w:num w:numId="8" w16cid:durableId="1135568114">
    <w:abstractNumId w:val="3"/>
  </w:num>
  <w:num w:numId="9" w16cid:durableId="1515877529">
    <w:abstractNumId w:val="0"/>
  </w:num>
  <w:num w:numId="10" w16cid:durableId="273095149">
    <w:abstractNumId w:val="5"/>
  </w:num>
  <w:num w:numId="11" w16cid:durableId="352658216">
    <w:abstractNumId w:val="2"/>
  </w:num>
  <w:num w:numId="12" w16cid:durableId="1875994304">
    <w:abstractNumId w:val="12"/>
  </w:num>
  <w:num w:numId="13" w16cid:durableId="1265069746">
    <w:abstractNumId w:val="13"/>
  </w:num>
  <w:num w:numId="14" w16cid:durableId="1759474939">
    <w:abstractNumId w:val="4"/>
  </w:num>
  <w:num w:numId="15" w16cid:durableId="127324522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irman taufik">
    <w15:presenceInfo w15:providerId="Windows Live" w15:userId="a9eec4deacd557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17"/>
    <w:rsid w:val="00027B5A"/>
    <w:rsid w:val="00132BAC"/>
    <w:rsid w:val="00384370"/>
    <w:rsid w:val="00652C17"/>
    <w:rsid w:val="006A624E"/>
    <w:rsid w:val="00765432"/>
    <w:rsid w:val="008D4768"/>
    <w:rsid w:val="009910B2"/>
    <w:rsid w:val="00AF7325"/>
    <w:rsid w:val="00CB2CC8"/>
    <w:rsid w:val="00C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F870"/>
  <w15:chartTrackingRefBased/>
  <w15:docId w15:val="{19D64C37-913A-4EF5-9DF3-2380E6A1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C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C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C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C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2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A624E"/>
    <w:pPr>
      <w:spacing w:after="0" w:line="240" w:lineRule="auto"/>
    </w:pPr>
  </w:style>
  <w:style w:type="paragraph" w:styleId="NoSpacing">
    <w:name w:val="No Spacing"/>
    <w:uiPriority w:val="1"/>
    <w:qFormat/>
    <w:rsid w:val="00AF73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taufik</dc:creator>
  <cp:keywords/>
  <dc:description/>
  <cp:lastModifiedBy>firman taufik</cp:lastModifiedBy>
  <cp:revision>2</cp:revision>
  <dcterms:created xsi:type="dcterms:W3CDTF">2025-10-08T03:06:00Z</dcterms:created>
  <dcterms:modified xsi:type="dcterms:W3CDTF">2025-10-09T04:48:00Z</dcterms:modified>
</cp:coreProperties>
</file>